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7C989" w14:textId="52A780DE" w:rsidR="004724DF" w:rsidRPr="00FF4768" w:rsidRDefault="004724DF" w:rsidP="00FF4768">
      <w:pPr>
        <w:pStyle w:val="Heading1"/>
      </w:pPr>
      <w:r w:rsidRPr="00FF4768">
        <w:rPr>
          <w:rStyle w:val="Heading2Char"/>
          <w:sz w:val="32"/>
          <w:szCs w:val="32"/>
        </w:rPr>
        <w:t>Introduction</w:t>
      </w:r>
      <w:r w:rsidRPr="00FF4768">
        <w:t xml:space="preserve"> </w:t>
      </w:r>
    </w:p>
    <w:p w14:paraId="78CB5B71" w14:textId="77777777" w:rsidR="004724DF" w:rsidRPr="00FF4768" w:rsidRDefault="004724DF" w:rsidP="00FF4768">
      <w:pPr>
        <w:pStyle w:val="Heading1"/>
      </w:pPr>
    </w:p>
    <w:p w14:paraId="2C7FF39D" w14:textId="755A1E24" w:rsidR="004724DF" w:rsidRPr="00FF4768" w:rsidRDefault="004724DF" w:rsidP="00FF4768">
      <w:pPr>
        <w:pStyle w:val="Heading1"/>
      </w:pPr>
      <w:r w:rsidRPr="00FF4768">
        <w:rPr>
          <w:rStyle w:val="Heading2Char"/>
          <w:sz w:val="32"/>
          <w:szCs w:val="32"/>
        </w:rPr>
        <w:t>Data Description</w:t>
      </w:r>
      <w:r w:rsidRPr="00FF4768">
        <w:t xml:space="preserve"> </w:t>
      </w:r>
    </w:p>
    <w:p w14:paraId="43B1A7B9" w14:textId="77777777" w:rsidR="004724DF" w:rsidRPr="00FF4768" w:rsidRDefault="004724DF" w:rsidP="00FF4768">
      <w:pPr>
        <w:pStyle w:val="Heading1"/>
      </w:pPr>
    </w:p>
    <w:p w14:paraId="117C4E4F" w14:textId="37FCAE4D" w:rsidR="004724DF" w:rsidRPr="00FF4768" w:rsidRDefault="004724DF" w:rsidP="00FF4768">
      <w:pPr>
        <w:pStyle w:val="Heading1"/>
      </w:pPr>
      <w:r w:rsidRPr="00FF4768">
        <w:rPr>
          <w:rStyle w:val="Heading2Char"/>
          <w:sz w:val="32"/>
          <w:szCs w:val="32"/>
        </w:rPr>
        <w:t>Exploratory Data Analysis</w:t>
      </w:r>
      <w:r w:rsidRPr="00FF4768">
        <w:t xml:space="preserve"> </w:t>
      </w:r>
    </w:p>
    <w:p w14:paraId="68D4E7F7" w14:textId="77777777" w:rsidR="004724DF" w:rsidRPr="00FF4768" w:rsidRDefault="004724DF" w:rsidP="00FF4768">
      <w:pPr>
        <w:pStyle w:val="Heading1"/>
      </w:pPr>
    </w:p>
    <w:p w14:paraId="4AD3E292" w14:textId="5446BAF1" w:rsidR="004724DF" w:rsidRPr="00FF4768" w:rsidRDefault="00FF4768" w:rsidP="00FF4768">
      <w:pPr>
        <w:pStyle w:val="Heading1"/>
      </w:pPr>
      <w:r w:rsidRPr="00FF4768">
        <w:t>Objective 1:</w:t>
      </w:r>
    </w:p>
    <w:p w14:paraId="3DA7CDD6" w14:textId="387E8D83" w:rsidR="004724DF" w:rsidRPr="001C2B3C" w:rsidRDefault="004724DF" w:rsidP="00FF4768">
      <w:pPr>
        <w:pStyle w:val="Heading2"/>
      </w:pPr>
      <w:r w:rsidRPr="001C2B3C">
        <w:tab/>
        <w:t xml:space="preserve">Restatement of Problem </w:t>
      </w:r>
    </w:p>
    <w:p w14:paraId="69905991" w14:textId="77777777" w:rsidR="004724DF" w:rsidRDefault="004724DF" w:rsidP="004724DF">
      <w:pPr>
        <w:ind w:firstLine="720"/>
        <w:rPr>
          <w:rFonts w:cstheme="minorHAnsi"/>
        </w:rPr>
      </w:pPr>
    </w:p>
    <w:p w14:paraId="61C8ECCF" w14:textId="77777777" w:rsidR="004724DF" w:rsidRPr="001C2B3C" w:rsidRDefault="004724DF" w:rsidP="004724DF">
      <w:pPr>
        <w:ind w:firstLine="720"/>
        <w:rPr>
          <w:rFonts w:cstheme="minorHAnsi"/>
        </w:rPr>
      </w:pPr>
    </w:p>
    <w:p w14:paraId="7431B8EF" w14:textId="39CE522D" w:rsidR="004724DF" w:rsidRPr="001C2B3C" w:rsidRDefault="004724DF" w:rsidP="004724DF">
      <w:pPr>
        <w:ind w:firstLine="720"/>
        <w:rPr>
          <w:rFonts w:cstheme="minorHAnsi"/>
        </w:rPr>
      </w:pPr>
      <w:r w:rsidRPr="00FF4768">
        <w:rPr>
          <w:rStyle w:val="Heading2Char"/>
        </w:rPr>
        <w:t>Model Selection</w:t>
      </w:r>
      <w:r w:rsidRPr="001C2B3C">
        <w:rPr>
          <w:rFonts w:cstheme="minorHAnsi"/>
        </w:rPr>
        <w:t xml:space="preserve"> </w:t>
      </w:r>
    </w:p>
    <w:p w14:paraId="32908CB4" w14:textId="77777777" w:rsidR="004724DF" w:rsidRPr="001C2B3C" w:rsidRDefault="004724DF" w:rsidP="004724DF">
      <w:pPr>
        <w:rPr>
          <w:rFonts w:cstheme="minorHAnsi"/>
        </w:rPr>
      </w:pPr>
      <w:r w:rsidRPr="001C2B3C">
        <w:rPr>
          <w:rFonts w:cstheme="minorHAnsi"/>
        </w:rPr>
        <w:tab/>
      </w:r>
      <w:r w:rsidRPr="001C2B3C">
        <w:rPr>
          <w:rFonts w:cstheme="minorHAnsi"/>
        </w:rPr>
        <w:tab/>
        <w:t>Type of Selection</w:t>
      </w:r>
    </w:p>
    <w:p w14:paraId="32CDA138" w14:textId="77777777" w:rsidR="004724DF" w:rsidRPr="001C2B3C" w:rsidRDefault="004724DF" w:rsidP="004724DF">
      <w:pPr>
        <w:ind w:right="-630"/>
        <w:rPr>
          <w:rFonts w:cstheme="minorHAnsi"/>
          <w:b/>
        </w:rPr>
      </w:pPr>
    </w:p>
    <w:p w14:paraId="15AEC274" w14:textId="3B334EB5" w:rsidR="004724DF" w:rsidRPr="001C2B3C" w:rsidRDefault="004724DF" w:rsidP="004724DF">
      <w:pPr>
        <w:ind w:right="-630"/>
        <w:rPr>
          <w:rFonts w:cstheme="minorHAnsi"/>
          <w:b/>
        </w:rPr>
      </w:pPr>
      <w:r w:rsidRPr="001C2B3C">
        <w:rPr>
          <w:rFonts w:cstheme="minorHAnsi"/>
          <w:b/>
        </w:rPr>
        <w:tab/>
      </w:r>
      <w:r w:rsidRPr="001C2B3C">
        <w:rPr>
          <w:rFonts w:cstheme="minorHAnsi"/>
          <w:b/>
        </w:rPr>
        <w:tab/>
      </w:r>
      <w:r w:rsidRPr="001C2B3C">
        <w:rPr>
          <w:rFonts w:cstheme="minorHAnsi"/>
        </w:rPr>
        <w:t xml:space="preserve">Checking Assumptions </w:t>
      </w:r>
    </w:p>
    <w:p w14:paraId="007AFF57" w14:textId="77777777" w:rsidR="004724DF" w:rsidRPr="001C2B3C" w:rsidRDefault="004724DF" w:rsidP="004724DF">
      <w:pPr>
        <w:ind w:right="-630"/>
        <w:rPr>
          <w:rFonts w:cstheme="minorHAnsi"/>
        </w:rPr>
      </w:pPr>
    </w:p>
    <w:p w14:paraId="09A2639B" w14:textId="58658C1F" w:rsidR="004724DF" w:rsidRPr="001C2B3C" w:rsidRDefault="004724DF" w:rsidP="004724DF">
      <w:pPr>
        <w:rPr>
          <w:rFonts w:cstheme="minorHAnsi"/>
        </w:rPr>
      </w:pPr>
      <w:r w:rsidRPr="001C2B3C">
        <w:rPr>
          <w:rFonts w:cstheme="minorHAnsi"/>
        </w:rPr>
        <w:tab/>
      </w:r>
      <w:r w:rsidRPr="001C2B3C">
        <w:rPr>
          <w:rFonts w:cstheme="minorHAnsi"/>
        </w:rPr>
        <w:tab/>
        <w:t>Compar</w:t>
      </w:r>
      <w:r>
        <w:rPr>
          <w:rFonts w:cstheme="minorHAnsi"/>
        </w:rPr>
        <w:t xml:space="preserve">e </w:t>
      </w:r>
      <w:r w:rsidRPr="001C2B3C">
        <w:rPr>
          <w:rFonts w:cstheme="minorHAnsi"/>
        </w:rPr>
        <w:t>Competing Models</w:t>
      </w:r>
    </w:p>
    <w:p w14:paraId="72F688FC" w14:textId="77777777" w:rsidR="00FF4768" w:rsidRDefault="00FF4768" w:rsidP="004724DF">
      <w:pPr>
        <w:ind w:firstLine="720"/>
        <w:rPr>
          <w:rFonts w:cstheme="minorHAnsi"/>
        </w:rPr>
      </w:pPr>
    </w:p>
    <w:p w14:paraId="2E6BCB78" w14:textId="76F231D1" w:rsidR="004724DF" w:rsidRPr="001C2B3C" w:rsidRDefault="004724DF" w:rsidP="004724DF">
      <w:pPr>
        <w:ind w:firstLine="720"/>
        <w:rPr>
          <w:rFonts w:cstheme="minorHAnsi"/>
        </w:rPr>
      </w:pPr>
      <w:r w:rsidRPr="001C2B3C">
        <w:rPr>
          <w:rFonts w:cstheme="minorHAnsi"/>
        </w:rPr>
        <w:tab/>
        <w:t>Parameter Interpretation</w:t>
      </w:r>
      <w:r>
        <w:rPr>
          <w:rFonts w:cstheme="minorHAnsi"/>
        </w:rPr>
        <w:t xml:space="preserve"> </w:t>
      </w:r>
    </w:p>
    <w:p w14:paraId="78697F3A" w14:textId="77777777" w:rsidR="004724DF" w:rsidRPr="001C2B3C" w:rsidRDefault="004724DF" w:rsidP="004724DF">
      <w:pPr>
        <w:ind w:firstLine="720"/>
        <w:rPr>
          <w:rFonts w:cstheme="minorHAnsi"/>
        </w:rPr>
      </w:pPr>
      <w:r w:rsidRPr="001C2B3C">
        <w:rPr>
          <w:rFonts w:cstheme="minorHAnsi"/>
        </w:rPr>
        <w:tab/>
      </w:r>
      <w:r w:rsidRPr="001C2B3C">
        <w:rPr>
          <w:rFonts w:cstheme="minorHAnsi"/>
        </w:rPr>
        <w:tab/>
        <w:t xml:space="preserve">Interpretation </w:t>
      </w:r>
    </w:p>
    <w:p w14:paraId="0242BC99" w14:textId="77777777" w:rsidR="004724DF" w:rsidRDefault="004724DF" w:rsidP="004724DF">
      <w:pPr>
        <w:ind w:firstLine="720"/>
        <w:rPr>
          <w:rFonts w:cstheme="minorHAnsi"/>
          <w:b/>
        </w:rPr>
      </w:pPr>
      <w:r w:rsidRPr="001C2B3C">
        <w:rPr>
          <w:rFonts w:cstheme="minorHAnsi"/>
        </w:rPr>
        <w:tab/>
      </w:r>
      <w:r w:rsidRPr="001C2B3C">
        <w:rPr>
          <w:rFonts w:cstheme="minorHAnsi"/>
        </w:rPr>
        <w:tab/>
        <w:t>Confidence Intervals</w:t>
      </w:r>
    </w:p>
    <w:p w14:paraId="5549FC0B" w14:textId="77777777" w:rsidR="004724DF" w:rsidRDefault="004724DF" w:rsidP="004724DF">
      <w:pPr>
        <w:ind w:firstLine="720"/>
        <w:rPr>
          <w:rFonts w:cstheme="minorHAnsi"/>
          <w:b/>
        </w:rPr>
      </w:pPr>
    </w:p>
    <w:p w14:paraId="12571043" w14:textId="77777777" w:rsidR="004724DF" w:rsidRDefault="004724DF" w:rsidP="004724DF">
      <w:pPr>
        <w:ind w:firstLine="720"/>
        <w:rPr>
          <w:rFonts w:cstheme="minorHAnsi"/>
          <w:bCs/>
        </w:rPr>
      </w:pPr>
      <w:r>
        <w:rPr>
          <w:rFonts w:cstheme="minorHAnsi"/>
          <w:b/>
        </w:rPr>
        <w:t xml:space="preserve">             </w:t>
      </w:r>
      <w:r>
        <w:rPr>
          <w:rFonts w:cstheme="minorHAnsi"/>
          <w:bCs/>
        </w:rPr>
        <w:t xml:space="preserve">Additional Details on a more complicated regression model </w:t>
      </w:r>
    </w:p>
    <w:p w14:paraId="311791CA" w14:textId="77777777" w:rsidR="004724DF" w:rsidRDefault="004724DF" w:rsidP="004724DF">
      <w:pPr>
        <w:rPr>
          <w:rFonts w:cstheme="minorHAnsi"/>
          <w:bCs/>
        </w:rPr>
      </w:pPr>
    </w:p>
    <w:p w14:paraId="7040B5BE" w14:textId="4B46B81E" w:rsidR="004724DF" w:rsidRDefault="004724DF" w:rsidP="00FF4768">
      <w:pPr>
        <w:pStyle w:val="Heading1"/>
      </w:pPr>
      <w:r>
        <w:t>Objective 2</w:t>
      </w:r>
      <w:r w:rsidR="00FF4768">
        <w:t>:</w:t>
      </w:r>
    </w:p>
    <w:p w14:paraId="73123B4D" w14:textId="20A845F9" w:rsidR="003B54A0" w:rsidRDefault="003B54A0" w:rsidP="003B54A0">
      <w:pPr>
        <w:pStyle w:val="Heading2"/>
      </w:pPr>
      <w:r>
        <w:tab/>
        <w:t>Strategy</w:t>
      </w:r>
    </w:p>
    <w:p w14:paraId="729124BD" w14:textId="453B6B35" w:rsidR="003B54A0" w:rsidRDefault="003B54A0" w:rsidP="003B54A0"/>
    <w:p w14:paraId="138CB689" w14:textId="385A3963" w:rsidR="003B54A0" w:rsidRDefault="003B54A0" w:rsidP="003B54A0">
      <w:pPr>
        <w:pStyle w:val="Heading2"/>
      </w:pPr>
      <w:r>
        <w:tab/>
        <w:t>Metrics</w:t>
      </w:r>
    </w:p>
    <w:p w14:paraId="78586D91" w14:textId="73705560" w:rsidR="003B54A0" w:rsidRDefault="003B54A0" w:rsidP="003B54A0"/>
    <w:p w14:paraId="37882DE6" w14:textId="24B97BBB" w:rsidR="003B54A0" w:rsidRPr="003B54A0" w:rsidRDefault="003B54A0" w:rsidP="003B54A0">
      <w:pPr>
        <w:pStyle w:val="Heading2"/>
      </w:pPr>
      <w:r>
        <w:tab/>
        <w:t>Comparison to Objective 1</w:t>
      </w:r>
      <w:bookmarkStart w:id="0" w:name="_GoBack"/>
      <w:bookmarkEnd w:id="0"/>
    </w:p>
    <w:p w14:paraId="13FF0B3D" w14:textId="3A5ED5BD" w:rsidR="00FF4768" w:rsidRDefault="00FF4768" w:rsidP="00FF4768"/>
    <w:p w14:paraId="633A7E70" w14:textId="63553F2D" w:rsidR="00FF4768" w:rsidRPr="00FF4768" w:rsidRDefault="00FF4768" w:rsidP="00FF4768">
      <w:pPr>
        <w:pStyle w:val="Heading1"/>
      </w:pPr>
      <w:r>
        <w:lastRenderedPageBreak/>
        <w:t>Conclusion &amp; Final Recommendations</w:t>
      </w:r>
    </w:p>
    <w:p w14:paraId="7D891F2C" w14:textId="77777777" w:rsidR="004724DF" w:rsidRPr="001C2B3C" w:rsidRDefault="004724DF" w:rsidP="004724DF">
      <w:pPr>
        <w:rPr>
          <w:rFonts w:cstheme="minorHAnsi"/>
        </w:rPr>
      </w:pPr>
      <w:r w:rsidRPr="001C2B3C">
        <w:rPr>
          <w:rFonts w:cstheme="minorHAnsi"/>
        </w:rPr>
        <w:tab/>
      </w:r>
    </w:p>
    <w:p w14:paraId="489083B3" w14:textId="77777777" w:rsidR="004724DF" w:rsidRDefault="004724DF" w:rsidP="004724DF">
      <w:pPr>
        <w:widowControl w:val="0"/>
        <w:autoSpaceDE w:val="0"/>
        <w:autoSpaceDN w:val="0"/>
        <w:adjustRightInd w:val="0"/>
        <w:ind w:left="720" w:firstLine="720"/>
        <w:rPr>
          <w:rFonts w:cstheme="minorHAnsi"/>
          <w:sz w:val="22"/>
          <w:szCs w:val="22"/>
        </w:rPr>
      </w:pPr>
    </w:p>
    <w:p w14:paraId="6B19492F" w14:textId="77777777" w:rsidR="004724DF" w:rsidRPr="001F3236" w:rsidRDefault="004724DF" w:rsidP="00FF4768">
      <w:pPr>
        <w:pStyle w:val="Heading1"/>
      </w:pPr>
      <w:r w:rsidRPr="001F3236">
        <w:t xml:space="preserve">Appendix </w:t>
      </w:r>
    </w:p>
    <w:p w14:paraId="38A4A6E1" w14:textId="77777777" w:rsidR="004724DF" w:rsidRDefault="004724DF" w:rsidP="004724DF">
      <w:pPr>
        <w:pStyle w:val="NormalWeb"/>
        <w:shd w:val="clear" w:color="auto" w:fill="FFFFFF"/>
        <w:spacing w:before="192" w:beforeAutospacing="0" w:after="192" w:afterAutospacing="0"/>
        <w:rPr>
          <w:rFonts w:asciiTheme="minorHAnsi" w:hAnsiTheme="minorHAnsi" w:cstheme="minorHAnsi"/>
          <w:b/>
          <w:i/>
          <w:color w:val="555555"/>
          <w:sz w:val="22"/>
          <w:u w:val="single"/>
        </w:rPr>
      </w:pPr>
    </w:p>
    <w:p w14:paraId="42F86A03" w14:textId="77777777" w:rsidR="004724DF" w:rsidRDefault="004724DF" w:rsidP="004724DF">
      <w:pPr>
        <w:pStyle w:val="NormalWeb"/>
        <w:shd w:val="clear" w:color="auto" w:fill="FFFFFF"/>
        <w:spacing w:before="192" w:beforeAutospacing="0" w:after="192" w:afterAutospacing="0"/>
        <w:rPr>
          <w:rFonts w:asciiTheme="minorHAnsi" w:hAnsiTheme="minorHAnsi" w:cstheme="minorHAnsi"/>
          <w:b/>
          <w:i/>
          <w:color w:val="555555"/>
          <w:sz w:val="22"/>
          <w:u w:val="single"/>
        </w:rPr>
      </w:pPr>
    </w:p>
    <w:p w14:paraId="3B963010" w14:textId="1FA2C8A7" w:rsidR="004724DF" w:rsidRPr="001C2B3C" w:rsidRDefault="004724DF" w:rsidP="004724DF">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Objective 1: Display the ability to build regression models using the skills and discussions from Unit 1 and 2</w:t>
      </w:r>
      <w:r>
        <w:rPr>
          <w:rFonts w:asciiTheme="minorHAnsi" w:hAnsiTheme="minorHAnsi" w:cstheme="minorHAnsi"/>
          <w:b/>
          <w:i/>
          <w:color w:val="555555"/>
          <w:sz w:val="22"/>
          <w:u w:val="single"/>
        </w:rPr>
        <w:t xml:space="preserve"> with the purpose of identifying key relationships, interpreting those relationships, and making good predictions</w:t>
      </w:r>
      <w:r w:rsidRPr="001C2B3C">
        <w:rPr>
          <w:rFonts w:asciiTheme="minorHAnsi" w:hAnsiTheme="minorHAnsi" w:cstheme="minorHAnsi"/>
          <w:b/>
          <w:i/>
          <w:color w:val="555555"/>
          <w:sz w:val="22"/>
          <w:u w:val="single"/>
        </w:rPr>
        <w:t xml:space="preserve">.   </w:t>
      </w:r>
    </w:p>
    <w:p w14:paraId="0BBEBB32" w14:textId="77777777" w:rsidR="004724DF" w:rsidRPr="001C2B3C" w:rsidRDefault="004724DF" w:rsidP="004724DF">
      <w:pPr>
        <w:pStyle w:val="NormalWeb"/>
        <w:numPr>
          <w:ilvl w:val="0"/>
          <w:numId w:val="1"/>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Build a model with the main goal to identify key relationships and is highly interpretable.  </w:t>
      </w:r>
      <w:r w:rsidRPr="001C2B3C">
        <w:rPr>
          <w:rFonts w:asciiTheme="minorHAnsi" w:hAnsiTheme="minorHAnsi" w:cstheme="minorHAnsi"/>
          <w:color w:val="555555"/>
          <w:sz w:val="22"/>
        </w:rPr>
        <w:t>Perform your regression analysis and report the predictive ability of your model using a test set or some other means through CV.  Be sure to provide metrics if you compare multiple models.</w:t>
      </w:r>
    </w:p>
    <w:p w14:paraId="2F20176D" w14:textId="77777777" w:rsidR="004724DF" w:rsidRDefault="004724DF" w:rsidP="004724DF">
      <w:pPr>
        <w:pStyle w:val="NormalWeb"/>
        <w:numPr>
          <w:ilvl w:val="0"/>
          <w:numId w:val="1"/>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Provide interpretation of the regression</w:t>
      </w:r>
      <w:r>
        <w:rPr>
          <w:rFonts w:asciiTheme="minorHAnsi" w:hAnsiTheme="minorHAnsi" w:cstheme="minorHAnsi"/>
          <w:color w:val="555555"/>
          <w:sz w:val="22"/>
        </w:rPr>
        <w:t xml:space="preserve"> coefficients in the</w:t>
      </w:r>
      <w:r w:rsidRPr="001C2B3C">
        <w:rPr>
          <w:rFonts w:asciiTheme="minorHAnsi" w:hAnsiTheme="minorHAnsi" w:cstheme="minorHAnsi"/>
          <w:color w:val="555555"/>
          <w:sz w:val="22"/>
        </w:rPr>
        <w:t xml:space="preserve"> model including hypothesis testing, interpretation of regression coefficients, and confidence intervals. </w:t>
      </w:r>
      <w:r>
        <w:rPr>
          <w:rFonts w:asciiTheme="minorHAnsi" w:hAnsiTheme="minorHAnsi" w:cstheme="minorHAnsi"/>
          <w:color w:val="555555"/>
          <w:sz w:val="22"/>
        </w:rPr>
        <w:t>It’s also good to mention the</w:t>
      </w:r>
      <w:r w:rsidRPr="001C2B3C">
        <w:rPr>
          <w:rFonts w:asciiTheme="minorHAnsi" w:hAnsiTheme="minorHAnsi" w:cstheme="minorHAnsi"/>
          <w:color w:val="555555"/>
          <w:sz w:val="22"/>
        </w:rPr>
        <w:t xml:space="preserve"> Practical vs Statistical significance</w:t>
      </w:r>
      <w:r>
        <w:rPr>
          <w:rFonts w:asciiTheme="minorHAnsi" w:hAnsiTheme="minorHAnsi" w:cstheme="minorHAnsi"/>
          <w:color w:val="555555"/>
          <w:sz w:val="22"/>
        </w:rPr>
        <w:t xml:space="preserve"> of the predictors.</w:t>
      </w:r>
    </w:p>
    <w:p w14:paraId="7D2F7527" w14:textId="77777777" w:rsidR="004724DF" w:rsidRDefault="004724DF" w:rsidP="004724DF">
      <w:pPr>
        <w:pStyle w:val="NormalWeb"/>
        <w:numPr>
          <w:ilvl w:val="0"/>
          <w:numId w:val="1"/>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Fit a second model with the goal to produce the best predictions possible.  Interpretation is no longer important so you can get as complicated as you like.  Use feature selection techniques to avoid under/over fitting.  Compare this model with your first, highly interpretable model, and comment on if this second model brings additional value or the first model is preferred.</w:t>
      </w:r>
    </w:p>
    <w:p w14:paraId="39E52E08" w14:textId="2E00D04F" w:rsidR="004724DF" w:rsidRDefault="004724DF" w:rsidP="004724DF">
      <w:pPr>
        <w:pStyle w:val="NormalWeb"/>
        <w:shd w:val="clear" w:color="auto" w:fill="FFFFFF"/>
        <w:spacing w:before="192" w:beforeAutospacing="0" w:after="192" w:afterAutospacing="0"/>
        <w:ind w:left="360"/>
        <w:rPr>
          <w:rFonts w:asciiTheme="minorHAnsi" w:hAnsiTheme="minorHAnsi" w:cstheme="minorHAnsi"/>
          <w:bCs/>
          <w:iCs/>
          <w:color w:val="555555"/>
          <w:sz w:val="22"/>
        </w:rPr>
      </w:pPr>
      <w:r>
        <w:rPr>
          <w:rFonts w:asciiTheme="minorHAnsi" w:hAnsiTheme="minorHAnsi" w:cstheme="minorHAnsi"/>
          <w:bCs/>
          <w:iCs/>
          <w:color w:val="555555"/>
          <w:sz w:val="22"/>
        </w:rPr>
        <w:t>Objective 2:</w:t>
      </w:r>
    </w:p>
    <w:p w14:paraId="6D5404C5" w14:textId="6CD81D33" w:rsidR="004724DF" w:rsidRPr="000C3A2B" w:rsidRDefault="004724DF" w:rsidP="004724DF">
      <w:pPr>
        <w:pStyle w:val="NormalWeb"/>
        <w:numPr>
          <w:ilvl w:val="0"/>
          <w:numId w:val="2"/>
        </w:numPr>
        <w:shd w:val="clear" w:color="auto" w:fill="FFFFFF"/>
        <w:spacing w:before="192" w:beforeAutospacing="0" w:after="192" w:afterAutospacing="0"/>
        <w:rPr>
          <w:rFonts w:asciiTheme="minorHAnsi" w:hAnsiTheme="minorHAnsi" w:cstheme="minorHAnsi"/>
          <w:bCs/>
          <w:iCs/>
          <w:color w:val="555555"/>
          <w:sz w:val="22"/>
        </w:rPr>
      </w:pPr>
      <w:r w:rsidRPr="000C3A2B">
        <w:rPr>
          <w:rFonts w:asciiTheme="minorHAnsi" w:hAnsiTheme="minorHAnsi" w:cstheme="minorHAnsi"/>
          <w:bCs/>
          <w:iCs/>
          <w:color w:val="555555"/>
          <w:sz w:val="22"/>
        </w:rPr>
        <w:t>A brief description of your nonparametric model’s strategy to make a prediction.  Include Pros and Cons.</w:t>
      </w:r>
    </w:p>
    <w:p w14:paraId="4B47EC5B" w14:textId="77777777" w:rsidR="004724DF" w:rsidRPr="000C3A2B" w:rsidRDefault="004724DF" w:rsidP="004724DF">
      <w:pPr>
        <w:pStyle w:val="NormalWeb"/>
        <w:numPr>
          <w:ilvl w:val="0"/>
          <w:numId w:val="2"/>
        </w:numPr>
        <w:shd w:val="clear" w:color="auto" w:fill="FFFFFF"/>
        <w:spacing w:before="192" w:beforeAutospacing="0" w:after="192" w:afterAutospacing="0"/>
        <w:rPr>
          <w:rFonts w:asciiTheme="minorHAnsi" w:hAnsiTheme="minorHAnsi" w:cstheme="minorHAnsi"/>
          <w:bCs/>
          <w:iCs/>
          <w:color w:val="555555"/>
          <w:sz w:val="22"/>
        </w:rPr>
      </w:pPr>
      <w:r w:rsidRPr="000C3A2B">
        <w:rPr>
          <w:rFonts w:asciiTheme="minorHAnsi" w:hAnsiTheme="minorHAnsi" w:cstheme="minorHAnsi"/>
          <w:bCs/>
          <w:iCs/>
          <w:color w:val="555555"/>
          <w:sz w:val="22"/>
        </w:rPr>
        <w:t>Provide any additional details that you feel might be necessary to report.</w:t>
      </w:r>
    </w:p>
    <w:p w14:paraId="21434364" w14:textId="77777777" w:rsidR="004724DF" w:rsidRPr="000C3A2B" w:rsidRDefault="004724DF" w:rsidP="004724DF">
      <w:pPr>
        <w:pStyle w:val="NormalWeb"/>
        <w:numPr>
          <w:ilvl w:val="0"/>
          <w:numId w:val="2"/>
        </w:numPr>
        <w:shd w:val="clear" w:color="auto" w:fill="FFFFFF"/>
        <w:spacing w:before="192" w:beforeAutospacing="0" w:after="192" w:afterAutospacing="0"/>
        <w:rPr>
          <w:rFonts w:asciiTheme="minorHAnsi" w:hAnsiTheme="minorHAnsi" w:cstheme="minorHAnsi"/>
          <w:bCs/>
          <w:iCs/>
          <w:color w:val="555555"/>
          <w:sz w:val="22"/>
        </w:rPr>
      </w:pPr>
      <w:r w:rsidRPr="000C3A2B">
        <w:rPr>
          <w:rFonts w:asciiTheme="minorHAnsi" w:hAnsiTheme="minorHAnsi" w:cstheme="minorHAnsi"/>
          <w:bCs/>
          <w:iCs/>
          <w:color w:val="555555"/>
          <w:sz w:val="22"/>
        </w:rPr>
        <w:t>Report the test ASE using this nonparametric model so we can see how well it does compared to regression.</w:t>
      </w:r>
    </w:p>
    <w:p w14:paraId="2C7D0F1F" w14:textId="77777777" w:rsidR="004724DF" w:rsidRDefault="004724DF" w:rsidP="004724DF">
      <w:pPr>
        <w:rPr>
          <w:rFonts w:cstheme="minorHAnsi"/>
        </w:rPr>
      </w:pPr>
    </w:p>
    <w:p w14:paraId="30A120EA" w14:textId="77777777" w:rsidR="004724DF" w:rsidRPr="001C2B3C" w:rsidRDefault="004724DF" w:rsidP="004724DF">
      <w:pPr>
        <w:rPr>
          <w:rFonts w:cstheme="minorHAnsi"/>
        </w:rPr>
      </w:pPr>
    </w:p>
    <w:p w14:paraId="30786C34" w14:textId="77777777" w:rsidR="004724DF" w:rsidRPr="001C2B3C" w:rsidRDefault="004724DF" w:rsidP="004724DF">
      <w:pPr>
        <w:rPr>
          <w:rFonts w:cstheme="minorHAnsi"/>
        </w:rPr>
      </w:pPr>
    </w:p>
    <w:p w14:paraId="3B53CDAF" w14:textId="77777777" w:rsidR="0010438E" w:rsidRDefault="0010438E"/>
    <w:sectPr w:rsidR="0010438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88357" w14:textId="77777777" w:rsidR="00DE4F97" w:rsidRDefault="00DE4F97" w:rsidP="00A37E9A">
      <w:r>
        <w:separator/>
      </w:r>
    </w:p>
  </w:endnote>
  <w:endnote w:type="continuationSeparator" w:id="0">
    <w:p w14:paraId="5D040C8A" w14:textId="77777777" w:rsidR="00DE4F97" w:rsidRDefault="00DE4F97" w:rsidP="00A37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0CB1D" w14:textId="77777777" w:rsidR="00DE4F97" w:rsidRDefault="00DE4F97" w:rsidP="00A37E9A">
      <w:r>
        <w:separator/>
      </w:r>
    </w:p>
  </w:footnote>
  <w:footnote w:type="continuationSeparator" w:id="0">
    <w:p w14:paraId="082A72A3" w14:textId="77777777" w:rsidR="00DE4F97" w:rsidRDefault="00DE4F97" w:rsidP="00A37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606200DD4D7E4CB4BA8FE3BC25F3F399"/>
      </w:placeholder>
      <w:dataBinding w:prefixMappings="xmlns:ns0='http://purl.org/dc/elements/1.1/' xmlns:ns1='http://schemas.openxmlformats.org/package/2006/metadata/core-properties' " w:xpath="/ns1:coreProperties[1]/ns0:creator[1]" w:storeItemID="{6C3C8BC8-F283-45AE-878A-BAB7291924A1}"/>
      <w:text/>
    </w:sdtPr>
    <w:sdtContent>
      <w:p w14:paraId="69860648" w14:textId="1C83A18D" w:rsidR="00A37E9A" w:rsidRDefault="00A37E9A">
        <w:pPr>
          <w:pStyle w:val="Header"/>
          <w:jc w:val="right"/>
          <w:rPr>
            <w:caps/>
            <w:color w:val="44546A" w:themeColor="text2"/>
            <w:sz w:val="20"/>
            <w:szCs w:val="20"/>
          </w:rPr>
        </w:pPr>
        <w:r>
          <w:rPr>
            <w:caps/>
            <w:color w:val="44546A" w:themeColor="text2"/>
            <w:sz w:val="20"/>
            <w:szCs w:val="20"/>
          </w:rPr>
          <w:t>Matt farrow, megan ball, neddy nyatome</w:t>
        </w:r>
      </w:p>
    </w:sdtContent>
  </w:sdt>
  <w:sdt>
    <w:sdtPr>
      <w:rPr>
        <w:caps/>
        <w:color w:val="44546A" w:themeColor="text2"/>
        <w:sz w:val="20"/>
        <w:szCs w:val="20"/>
      </w:rPr>
      <w:alias w:val="Date"/>
      <w:tag w:val="Date"/>
      <w:id w:val="-304078227"/>
      <w:placeholder>
        <w:docPart w:val="185FF3E7836D4A6EBDC8CD635DFF06CA"/>
      </w:placeholder>
      <w:dataBinding w:prefixMappings="xmlns:ns0='http://schemas.microsoft.com/office/2006/coverPageProps' " w:xpath="/ns0:CoverPageProperties[1]/ns0:PublishDate[1]" w:storeItemID="{55AF091B-3C7A-41E3-B477-F2FDAA23CFDA}"/>
      <w:date w:fullDate="2020-09-26T00:00:00Z">
        <w:dateFormat w:val="M/d/yy"/>
        <w:lid w:val="en-US"/>
        <w:storeMappedDataAs w:val="dateTime"/>
        <w:calendar w:val="gregorian"/>
      </w:date>
    </w:sdtPr>
    <w:sdtContent>
      <w:p w14:paraId="55ABF61C" w14:textId="4F386DB2" w:rsidR="00A37E9A" w:rsidRDefault="00A37E9A">
        <w:pPr>
          <w:pStyle w:val="Header"/>
          <w:jc w:val="right"/>
          <w:rPr>
            <w:caps/>
            <w:color w:val="44546A" w:themeColor="text2"/>
            <w:sz w:val="20"/>
            <w:szCs w:val="20"/>
          </w:rPr>
        </w:pPr>
        <w:r>
          <w:rPr>
            <w:caps/>
            <w:color w:val="44546A" w:themeColor="text2"/>
            <w:sz w:val="20"/>
            <w:szCs w:val="20"/>
          </w:rPr>
          <w:t>9/26/20</w:t>
        </w:r>
      </w:p>
    </w:sdtContent>
  </w:sdt>
  <w:p w14:paraId="410D76F9" w14:textId="0086D9DD" w:rsidR="00A37E9A" w:rsidRDefault="00A37E9A">
    <w:pPr>
      <w:pStyle w:val="Header"/>
      <w:jc w:val="center"/>
      <w:rPr>
        <w:color w:val="44546A" w:themeColor="text2"/>
        <w:sz w:val="20"/>
        <w:szCs w:val="20"/>
      </w:rPr>
    </w:pPr>
    <w:sdt>
      <w:sdtPr>
        <w:rPr>
          <w:caps/>
          <w:color w:val="44546A" w:themeColor="text2"/>
          <w:sz w:val="20"/>
          <w:szCs w:val="20"/>
        </w:rPr>
        <w:alias w:val="Title"/>
        <w:tag w:val=""/>
        <w:id w:val="-484788024"/>
        <w:placeholder>
          <w:docPart w:val="6686F0D105DC427E9E40432818CED7E6"/>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project 1 – life expectancy</w:t>
        </w:r>
      </w:sdtContent>
    </w:sdt>
  </w:p>
  <w:p w14:paraId="77B104D0" w14:textId="77777777" w:rsidR="00A37E9A" w:rsidRDefault="00A37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7F7642"/>
    <w:multiLevelType w:val="hybridMultilevel"/>
    <w:tmpl w:val="44EA5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E9A"/>
    <w:rsid w:val="0010438E"/>
    <w:rsid w:val="003B54A0"/>
    <w:rsid w:val="004724DF"/>
    <w:rsid w:val="00A37E9A"/>
    <w:rsid w:val="00DE4F97"/>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4976C"/>
  <w15:chartTrackingRefBased/>
  <w15:docId w15:val="{F90F3E92-A269-4571-982C-C9F70FA6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4DF"/>
    <w:pPr>
      <w:spacing w:after="0" w:line="240" w:lineRule="auto"/>
    </w:pPr>
    <w:rPr>
      <w:sz w:val="24"/>
      <w:szCs w:val="24"/>
    </w:rPr>
  </w:style>
  <w:style w:type="paragraph" w:styleId="Heading1">
    <w:name w:val="heading 1"/>
    <w:basedOn w:val="Normal"/>
    <w:next w:val="Normal"/>
    <w:link w:val="Heading1Char"/>
    <w:uiPriority w:val="9"/>
    <w:qFormat/>
    <w:rsid w:val="00FF47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7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E9A"/>
    <w:pPr>
      <w:tabs>
        <w:tab w:val="center" w:pos="4680"/>
        <w:tab w:val="right" w:pos="9360"/>
      </w:tabs>
    </w:pPr>
  </w:style>
  <w:style w:type="character" w:customStyle="1" w:styleId="HeaderChar">
    <w:name w:val="Header Char"/>
    <w:basedOn w:val="DefaultParagraphFont"/>
    <w:link w:val="Header"/>
    <w:uiPriority w:val="99"/>
    <w:rsid w:val="00A37E9A"/>
  </w:style>
  <w:style w:type="paragraph" w:styleId="Footer">
    <w:name w:val="footer"/>
    <w:basedOn w:val="Normal"/>
    <w:link w:val="FooterChar"/>
    <w:uiPriority w:val="99"/>
    <w:unhideWhenUsed/>
    <w:rsid w:val="00A37E9A"/>
    <w:pPr>
      <w:tabs>
        <w:tab w:val="center" w:pos="4680"/>
        <w:tab w:val="right" w:pos="9360"/>
      </w:tabs>
    </w:pPr>
  </w:style>
  <w:style w:type="character" w:customStyle="1" w:styleId="FooterChar">
    <w:name w:val="Footer Char"/>
    <w:basedOn w:val="DefaultParagraphFont"/>
    <w:link w:val="Footer"/>
    <w:uiPriority w:val="99"/>
    <w:rsid w:val="00A37E9A"/>
  </w:style>
  <w:style w:type="character" w:styleId="PlaceholderText">
    <w:name w:val="Placeholder Text"/>
    <w:basedOn w:val="DefaultParagraphFont"/>
    <w:uiPriority w:val="99"/>
    <w:semiHidden/>
    <w:rsid w:val="00A37E9A"/>
    <w:rPr>
      <w:color w:val="808080"/>
    </w:rPr>
  </w:style>
  <w:style w:type="paragraph" w:styleId="NormalWeb">
    <w:name w:val="Normal (Web)"/>
    <w:basedOn w:val="Normal"/>
    <w:uiPriority w:val="99"/>
    <w:unhideWhenUsed/>
    <w:rsid w:val="004724D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4724DF"/>
    <w:rPr>
      <w:color w:val="0000FF"/>
      <w:u w:val="single"/>
    </w:rPr>
  </w:style>
  <w:style w:type="character" w:customStyle="1" w:styleId="Heading2Char">
    <w:name w:val="Heading 2 Char"/>
    <w:basedOn w:val="DefaultParagraphFont"/>
    <w:link w:val="Heading2"/>
    <w:uiPriority w:val="9"/>
    <w:rsid w:val="00FF47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F47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6200DD4D7E4CB4BA8FE3BC25F3F399"/>
        <w:category>
          <w:name w:val="General"/>
          <w:gallery w:val="placeholder"/>
        </w:category>
        <w:types>
          <w:type w:val="bbPlcHdr"/>
        </w:types>
        <w:behaviors>
          <w:behavior w:val="content"/>
        </w:behaviors>
        <w:guid w:val="{CDEA8788-F329-48B5-BDF5-1CA96F1A877C}"/>
      </w:docPartPr>
      <w:docPartBody>
        <w:p w:rsidR="00000000" w:rsidRDefault="001F0D24" w:rsidP="001F0D24">
          <w:pPr>
            <w:pStyle w:val="606200DD4D7E4CB4BA8FE3BC25F3F399"/>
          </w:pPr>
          <w:r>
            <w:rPr>
              <w:rStyle w:val="PlaceholderText"/>
            </w:rPr>
            <w:t>[Author name]</w:t>
          </w:r>
        </w:p>
      </w:docPartBody>
    </w:docPart>
    <w:docPart>
      <w:docPartPr>
        <w:name w:val="185FF3E7836D4A6EBDC8CD635DFF06CA"/>
        <w:category>
          <w:name w:val="General"/>
          <w:gallery w:val="placeholder"/>
        </w:category>
        <w:types>
          <w:type w:val="bbPlcHdr"/>
        </w:types>
        <w:behaviors>
          <w:behavior w:val="content"/>
        </w:behaviors>
        <w:guid w:val="{39320F9C-0228-4533-AD89-DE869312CB96}"/>
      </w:docPartPr>
      <w:docPartBody>
        <w:p w:rsidR="00000000" w:rsidRDefault="001F0D24" w:rsidP="001F0D24">
          <w:pPr>
            <w:pStyle w:val="185FF3E7836D4A6EBDC8CD635DFF06CA"/>
          </w:pPr>
          <w:r>
            <w:rPr>
              <w:rStyle w:val="PlaceholderText"/>
            </w:rPr>
            <w:t>[Date]</w:t>
          </w:r>
        </w:p>
      </w:docPartBody>
    </w:docPart>
    <w:docPart>
      <w:docPartPr>
        <w:name w:val="6686F0D105DC427E9E40432818CED7E6"/>
        <w:category>
          <w:name w:val="General"/>
          <w:gallery w:val="placeholder"/>
        </w:category>
        <w:types>
          <w:type w:val="bbPlcHdr"/>
        </w:types>
        <w:behaviors>
          <w:behavior w:val="content"/>
        </w:behaviors>
        <w:guid w:val="{8766C6ED-CF04-465C-B52C-BD9D21B927BC}"/>
      </w:docPartPr>
      <w:docPartBody>
        <w:p w:rsidR="00000000" w:rsidRDefault="001F0D24" w:rsidP="001F0D24">
          <w:pPr>
            <w:pStyle w:val="6686F0D105DC427E9E40432818CED7E6"/>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24"/>
    <w:rsid w:val="001F0D24"/>
    <w:rsid w:val="0060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0D24"/>
    <w:rPr>
      <w:color w:val="808080"/>
    </w:rPr>
  </w:style>
  <w:style w:type="paragraph" w:customStyle="1" w:styleId="606200DD4D7E4CB4BA8FE3BC25F3F399">
    <w:name w:val="606200DD4D7E4CB4BA8FE3BC25F3F399"/>
    <w:rsid w:val="001F0D24"/>
  </w:style>
  <w:style w:type="paragraph" w:customStyle="1" w:styleId="185FF3E7836D4A6EBDC8CD635DFF06CA">
    <w:name w:val="185FF3E7836D4A6EBDC8CD635DFF06CA"/>
    <w:rsid w:val="001F0D24"/>
  </w:style>
  <w:style w:type="paragraph" w:customStyle="1" w:styleId="6686F0D105DC427E9E40432818CED7E6">
    <w:name w:val="6686F0D105DC427E9E40432818CED7E6"/>
    <w:rsid w:val="001F0D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life expectancy</dc:title>
  <dc:subject/>
  <dc:creator>Matt farrow, megan ball, neddy nyatome</dc:creator>
  <cp:keywords/>
  <dc:description/>
  <cp:lastModifiedBy>Megan Ball</cp:lastModifiedBy>
  <cp:revision>3</cp:revision>
  <dcterms:created xsi:type="dcterms:W3CDTF">2020-09-26T16:05:00Z</dcterms:created>
  <dcterms:modified xsi:type="dcterms:W3CDTF">2020-09-26T23:29:00Z</dcterms:modified>
</cp:coreProperties>
</file>